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AB305">
      <w:pPr>
        <w:spacing w:line="360" w:lineRule="auto"/>
        <w:ind w:left="361" w:right="3422" w:firstLine="3224"/>
        <w:jc w:val="center"/>
        <w:rPr>
          <w:b/>
        </w:rPr>
      </w:pPr>
      <w:bookmarkStart w:id="0" w:name="_gjdgxs" w:colFirst="0" w:colLast="0"/>
      <w:bookmarkEnd w:id="0"/>
      <w:r>
        <w:rPr>
          <w:b/>
          <w:u w:val="single"/>
          <w:rtl w:val="0"/>
        </w:rPr>
        <w:t>Practical List</w:t>
      </w:r>
      <w:r>
        <w:rPr>
          <w:b/>
          <w:u w:val="single"/>
          <w:rtl w:val="0"/>
        </w:rPr>
        <w:br w:type="textWrapping"/>
      </w:r>
    </w:p>
    <w:p w14:paraId="1772C14D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highlight w:val="white"/>
          <w:rtl w:val="0"/>
        </w:rPr>
        <w:t>Conversion of Infix expression to postfix expression using stack</w:t>
      </w:r>
      <w:r>
        <w:rPr>
          <w:color w:val="000000"/>
          <w:rtl w:val="0"/>
        </w:rPr>
        <w:t>.</w:t>
      </w:r>
      <w:r>
        <w:rPr>
          <w:color w:val="000000"/>
          <w:rtl w:val="0"/>
        </w:rPr>
        <w:br w:type="textWrapping"/>
      </w:r>
    </w:p>
    <w:p w14:paraId="55366171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highlight w:val="white"/>
          <w:rtl w:val="0"/>
        </w:rPr>
        <w:t>Conversion of Infix expression to prefix expression using stack</w:t>
      </w:r>
      <w:r>
        <w:rPr>
          <w:color w:val="000000"/>
          <w:rtl w:val="0"/>
        </w:rPr>
        <w:t>.</w:t>
      </w:r>
      <w:r>
        <w:rPr>
          <w:color w:val="000000"/>
          <w:rtl w:val="0"/>
        </w:rPr>
        <w:br w:type="textWrapping"/>
      </w:r>
      <w:bookmarkStart w:id="1" w:name="_GoBack"/>
      <w:bookmarkEnd w:id="1"/>
    </w:p>
    <w:p w14:paraId="084299E5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  <w:highlight w:val="whit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Write a program to maintain multiple queues in a single array. </w:t>
      </w:r>
      <w:r>
        <w:rPr>
          <w:color w:val="000000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br w:type="textWrapping"/>
      </w:r>
    </w:p>
    <w:p w14:paraId="08BA96BE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  <w:highlight w:val="whit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Create a data structure </w:t>
      </w:r>
      <w:r>
        <w:rPr>
          <w:b/>
          <w:bCs w:val="0"/>
          <w:color w:val="000000"/>
          <w:sz w:val="26"/>
          <w:szCs w:val="26"/>
          <w:highlight w:val="white"/>
          <w:u w:val="singl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kQueues</w:t>
      </w: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that represents ‘k’ queues. Implementation of kQueues should use only one array, i.e., k queues should use the same array for storing elements. Following functions must be supported by kQueues.</w:t>
      </w:r>
    </w:p>
    <w:p w14:paraId="5ECFC629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enqueue(int x, int qn):  adds x to queue number ‘qn’ where qn is from 0 to k-1.</w:t>
      </w:r>
    </w:p>
    <w:p w14:paraId="1388D7CF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dequeue(int qn): deletes an element from queue number ‘qn’ where qn is from 0 to k-1.</w:t>
      </w:r>
    </w:p>
    <w:p w14:paraId="443E6B02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displayq( int q ): displays all the elements of the q specified.</w:t>
      </w:r>
    </w:p>
    <w:p w14:paraId="695247A2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displayAll( ):displays the contents of all the queues.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6DC3ADEA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highlight w:val="white"/>
          <w:rtl w:val="0"/>
        </w:rPr>
        <w:t xml:space="preserve">Evaluation of Postfix expression using </w:t>
      </w:r>
      <w:r>
        <w:fldChar w:fldCharType="begin"/>
      </w:r>
      <w:r>
        <w:instrText xml:space="preserve"> HYPERLINK "https://moodle.spit.ac.in/mod/resource/view.php?id=32616" \h </w:instrText>
      </w:r>
      <w:r>
        <w:fldChar w:fldCharType="separate"/>
      </w:r>
      <w:r>
        <w:rPr>
          <w:color w:val="000000"/>
          <w:highlight w:val="white"/>
          <w:rtl w:val="0"/>
        </w:rPr>
        <w:t>Stack</w:t>
      </w:r>
      <w:r>
        <w:rPr>
          <w:color w:val="000000"/>
          <w:highlight w:val="white"/>
          <w:rtl w:val="0"/>
        </w:rPr>
        <w:fldChar w:fldCharType="end"/>
      </w:r>
      <w:r>
        <w:rPr>
          <w:color w:val="000000"/>
          <w:highlight w:val="white"/>
          <w:rtl w:val="0"/>
        </w:rPr>
        <w:br w:type="textWrapping"/>
      </w:r>
    </w:p>
    <w:p w14:paraId="4BC6C050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highlight w:val="white"/>
          <w:rtl w:val="0"/>
        </w:rPr>
        <w:t xml:space="preserve">Evaluation of Prefix expression using </w:t>
      </w:r>
      <w:r>
        <w:fldChar w:fldCharType="begin"/>
      </w:r>
      <w:r>
        <w:instrText xml:space="preserve"> HYPERLINK "https://moodle.spit.ac.in/mod/resource/view.php?id=32616" \h </w:instrText>
      </w:r>
      <w:r>
        <w:fldChar w:fldCharType="separate"/>
      </w:r>
      <w:r>
        <w:rPr>
          <w:color w:val="000000"/>
          <w:highlight w:val="white"/>
          <w:rtl w:val="0"/>
        </w:rPr>
        <w:t>Stack</w:t>
      </w:r>
      <w:r>
        <w:rPr>
          <w:color w:val="000000"/>
          <w:highlight w:val="white"/>
          <w:rtl w:val="0"/>
        </w:rPr>
        <w:fldChar w:fldCharType="end"/>
      </w:r>
      <w:r>
        <w:rPr>
          <w:color w:val="000000"/>
          <w:rtl w:val="0"/>
        </w:rPr>
        <w:br w:type="textWrapping"/>
      </w:r>
    </w:p>
    <w:p w14:paraId="2128D30D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rtl w:val="0"/>
        </w:rPr>
        <w:t>Write a program to implement Queue using a circular array. The following operations need to be supported:</w:t>
      </w:r>
    </w:p>
    <w:p w14:paraId="1E8F9E66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enqueue</w:t>
      </w:r>
    </w:p>
    <w:p w14:paraId="3B93DFAC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dequeue</w:t>
      </w:r>
    </w:p>
    <w:p w14:paraId="3C919F3C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isEmpty</w:t>
      </w:r>
    </w:p>
    <w:p w14:paraId="48497644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isFull</w:t>
      </w:r>
    </w:p>
    <w:p w14:paraId="5FAD999D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front</w:t>
      </w:r>
    </w:p>
    <w:p w14:paraId="4E18AC5C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rear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19063519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Given a singly linked list, determine if it's a palindrome. Return 1 or 0 denoting if it's a palindrome or not, respectively. </w:t>
      </w:r>
      <w:r>
        <w:rPr>
          <w:b/>
          <w:color w:val="000000"/>
          <w:sz w:val="26"/>
          <w:szCs w:val="26"/>
          <w:highlight w:val="white"/>
          <w:rtl w:val="0"/>
        </w:rPr>
        <w:t xml:space="preserve">For example </w:t>
      </w:r>
    </w:p>
    <w:p w14:paraId="0A44AEFB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List 1 → 2 → 1 is a palindrome.</w:t>
      </w:r>
    </w:p>
    <w:p w14:paraId="59523201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List 1 → 2 → 3 is not a palindrome.</w:t>
      </w:r>
      <w:r>
        <w:rPr>
          <w:color w:val="000000"/>
          <w:rtl w:val="0"/>
        </w:rPr>
        <w:br w:type="textWrapping"/>
      </w:r>
    </w:p>
    <w:p w14:paraId="6B794A3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Implement univariate Polynomial addition using linked lists. A univariate polynomial should be represented in the decreasing order of its coefficient.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2773E1D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 Implement univariate Polynomial Multiplication using linked lists. A univariate polynomial should be represented in the decreasing order of its coefficient.</w:t>
      </w:r>
      <w:r>
        <w:rPr>
          <w:color w:val="000000"/>
          <w:rtl w:val="0"/>
        </w:rPr>
        <w:br w:type="textWrapping"/>
      </w:r>
    </w:p>
    <w:p w14:paraId="14A7B87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 Implement the following operations on doubly linked lists:</w:t>
      </w:r>
    </w:p>
    <w:p w14:paraId="2BEF3078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Insert (after position)     </w:t>
      </w:r>
    </w:p>
    <w:p w14:paraId="0AD4B73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sort the list      </w:t>
      </w:r>
    </w:p>
    <w:p w14:paraId="275BE0B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display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0950FF0F">
      <w:pPr>
        <w:numPr>
          <w:ilvl w:val="0"/>
          <w:numId w:val="1"/>
        </w:numPr>
        <w:spacing w:line="360" w:lineRule="auto"/>
        <w:ind w:left="570" w:right="113" w:hanging="360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Implement the following operations on doubly linked lists:</w:t>
      </w:r>
    </w:p>
    <w:p w14:paraId="41891696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</w:rPr>
      </w:pPr>
      <w:r>
        <w:rPr>
          <w:color w:val="000000"/>
          <w:sz w:val="26"/>
          <w:szCs w:val="26"/>
          <w:highlight w:val="white"/>
          <w:rtl w:val="0"/>
        </w:rPr>
        <w:t>Insert (end)</w:t>
      </w:r>
    </w:p>
    <w:p w14:paraId="4BB41838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</w:rPr>
      </w:pPr>
      <w:r>
        <w:rPr>
          <w:color w:val="000000"/>
          <w:sz w:val="26"/>
          <w:szCs w:val="26"/>
          <w:highlight w:val="white"/>
          <w:rtl w:val="0"/>
        </w:rPr>
        <w:t>concatenate two lists</w:t>
      </w:r>
    </w:p>
    <w:p w14:paraId="4352880C">
      <w:pPr>
        <w:numPr>
          <w:ilvl w:val="1"/>
          <w:numId w:val="1"/>
        </w:numPr>
        <w:spacing w:line="360" w:lineRule="auto"/>
        <w:ind w:left="1440" w:right="113" w:hanging="360"/>
        <w:rPr>
          <w:color w:val="000000"/>
          <w:highlight w:val="white"/>
        </w:rPr>
      </w:pPr>
      <w:r>
        <w:rPr>
          <w:color w:val="000000"/>
          <w:sz w:val="26"/>
          <w:szCs w:val="26"/>
          <w:highlight w:val="white"/>
          <w:rtl w:val="0"/>
        </w:rPr>
        <w:t>display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2AB90A48">
      <w:pPr>
        <w:numPr>
          <w:ilvl w:val="0"/>
          <w:numId w:val="1"/>
        </w:numP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 Given a sorted linked list, delete all duplicates such that each element appears only once. </w:t>
      </w:r>
    </w:p>
    <w:p w14:paraId="0EC73C07">
      <w:pPr>
        <w:spacing w:line="360" w:lineRule="auto"/>
        <w:ind w:left="720" w:right="113" w:firstLine="0"/>
        <w:jc w:val="both"/>
        <w:rPr>
          <w:b/>
          <w:color w:val="000000"/>
          <w:highlight w:val="white"/>
        </w:rPr>
      </w:pPr>
      <w:r>
        <w:rPr>
          <w:b/>
          <w:color w:val="000000"/>
          <w:sz w:val="26"/>
          <w:szCs w:val="26"/>
          <w:highlight w:val="white"/>
          <w:rtl w:val="0"/>
        </w:rPr>
        <w:t>For example:</w:t>
      </w:r>
    </w:p>
    <w:p w14:paraId="09474B75">
      <w:pPr>
        <w:numPr>
          <w:ilvl w:val="0"/>
          <w:numId w:val="2"/>
        </w:numPr>
        <w:spacing w:line="360" w:lineRule="auto"/>
        <w:ind w:left="1440" w:right="113" w:hanging="360"/>
        <w:jc w:val="both"/>
        <w:rPr>
          <w:color w:val="000000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 xml:space="preserve">Given 1→1 → 2, 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ab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ab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ab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return 1 → 2</w:t>
      </w:r>
    </w:p>
    <w:p w14:paraId="4CDB8F41">
      <w:pPr>
        <w:numPr>
          <w:ilvl w:val="0"/>
          <w:numId w:val="2"/>
        </w:numPr>
        <w:spacing w:line="360" w:lineRule="auto"/>
        <w:ind w:left="1440" w:right="113" w:hanging="360"/>
        <w:rPr>
          <w:color w:val="000000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 xml:space="preserve">Given 1 → 1 → 2 → 3 → 3, 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ab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return 1 → 2 → 3</w:t>
      </w:r>
      <w:r>
        <w:rPr>
          <w:color w:val="000000"/>
          <w:highlight w:val="white"/>
          <w:rtl w:val="0"/>
        </w:rPr>
        <w:br w:type="textWrapping"/>
      </w:r>
    </w:p>
    <w:p w14:paraId="6EFEDEBE">
      <w:pPr>
        <w:numPr>
          <w:ilvl w:val="0"/>
          <w:numId w:val="1"/>
        </w:numP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Given a linked list and a value x, partition it such that all nodes less than x come before nodes greater than or equal to x. You should preserve the original relative order of the nodes in each of the two partitions. </w:t>
      </w:r>
    </w:p>
    <w:p w14:paraId="3A6F6741">
      <w:pPr>
        <w:spacing w:line="360" w:lineRule="auto"/>
        <w:ind w:left="570" w:right="113" w:firstLine="0"/>
        <w:jc w:val="both"/>
        <w:rPr>
          <w:color w:val="000000"/>
        </w:rPr>
      </w:pPr>
      <w:r>
        <w:rPr>
          <w:b/>
          <w:color w:val="000000"/>
          <w:sz w:val="26"/>
          <w:szCs w:val="26"/>
          <w:highlight w:val="white"/>
          <w:rtl w:val="0"/>
        </w:rPr>
        <w:t>For example:</w:t>
      </w:r>
      <w:r>
        <w:rPr>
          <w:color w:val="000000"/>
          <w:sz w:val="26"/>
          <w:szCs w:val="26"/>
          <w:highlight w:val="white"/>
          <w:rtl w:val="0"/>
        </w:rPr>
        <w:t xml:space="preserve"> </w:t>
      </w:r>
    </w:p>
    <w:p w14:paraId="2CDBE667">
      <w:pPr>
        <w:numPr>
          <w:ilvl w:val="0"/>
          <w:numId w:val="3"/>
        </w:numPr>
        <w:spacing w:line="276" w:lineRule="auto"/>
        <w:ind w:left="1440" w:right="113" w:hanging="360"/>
        <w:jc w:val="both"/>
        <w:rPr>
          <w:color w:val="000000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Input: 1 → 5 → 3 → 2 → 4 → 2  and x = 3</w:t>
      </w:r>
    </w:p>
    <w:p w14:paraId="0D4FF093">
      <w:pPr>
        <w:numPr>
          <w:ilvl w:val="0"/>
          <w:numId w:val="3"/>
        </w:numPr>
        <w:spacing w:line="276" w:lineRule="auto"/>
        <w:ind w:left="1440" w:right="113" w:hanging="360"/>
        <w:rPr>
          <w:color w:val="000000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Output: 1 → 2 → 2 → 3 → 5 → 4</w:t>
      </w:r>
      <w:r>
        <w:rPr>
          <w:color w:val="000000"/>
          <w:shd w:val="clear" w:fill="F7F7F9"/>
          <w:rtl w:val="0"/>
        </w:rPr>
        <w:br w:type="textWrapping"/>
      </w:r>
    </w:p>
    <w:p w14:paraId="4B4EEE32">
      <w:pPr>
        <w:numPr>
          <w:ilvl w:val="0"/>
          <w:numId w:val="1"/>
        </w:numP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Write a program to construct a binary search tree and traverse it with all methods that</w:t>
      </w:r>
      <w:r>
        <w:rPr>
          <w:rFonts w:hint="default"/>
          <w:color w:val="000000"/>
          <w:sz w:val="26"/>
          <w:szCs w:val="26"/>
          <w:highlight w:val="white"/>
          <w:rtl w:val="0"/>
          <w:lang w:val="en-IN"/>
        </w:rPr>
        <w:t xml:space="preserve"> </w:t>
      </w:r>
      <w:r>
        <w:rPr>
          <w:color w:val="000000"/>
          <w:sz w:val="26"/>
          <w:szCs w:val="26"/>
          <w:highlight w:val="white"/>
          <w:rtl w:val="0"/>
        </w:rPr>
        <w:t>uses</w:t>
      </w:r>
      <w:r>
        <w:rPr>
          <w:rFonts w:hint="default"/>
          <w:color w:val="000000"/>
          <w:sz w:val="26"/>
          <w:szCs w:val="26"/>
          <w:highlight w:val="white"/>
          <w:rtl w:val="0"/>
          <w:lang w:val="en-IN"/>
        </w:rPr>
        <w:t xml:space="preserve"> </w:t>
      </w:r>
      <w:r>
        <w:rPr>
          <w:color w:val="000000"/>
          <w:sz w:val="26"/>
          <w:szCs w:val="26"/>
          <w:highlight w:val="white"/>
          <w:rtl w:val="0"/>
        </w:rPr>
        <w:t xml:space="preserve">recursion.  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3FBAD72A">
      <w:pPr>
        <w:numPr>
          <w:ilvl w:val="0"/>
          <w:numId w:val="1"/>
        </w:numPr>
        <w:spacing w:line="360" w:lineRule="auto"/>
        <w:ind w:left="570" w:right="113" w:hanging="36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Write a program to represent the given graph using adjacency matrix and implement Breadth-First Search Traversal for a given Graph. </w:t>
      </w:r>
    </w:p>
    <w:p w14:paraId="564EE551">
      <w:pPr>
        <w:spacing w:line="360" w:lineRule="auto"/>
        <w:ind w:left="570" w:right="113" w:firstLine="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7D5DB77E">
      <w:pPr>
        <w:numPr>
          <w:ilvl w:val="0"/>
          <w:numId w:val="1"/>
        </w:numPr>
        <w:spacing w:line="360" w:lineRule="auto"/>
        <w:ind w:left="570" w:right="113" w:hanging="36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Write a program to represent the given graph using adjacency linked list and implement Breadth-First Search Traversal for a given Graph. </w:t>
      </w:r>
    </w:p>
    <w:p w14:paraId="0142923C">
      <w:pPr>
        <w:spacing w:line="360" w:lineRule="auto"/>
        <w:ind w:left="210" w:right="113" w:firstLine="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0B3A6A7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Write a program to represent the given graph using adjacency matrix and implement Depth First Search Traversal for a given graph</w:t>
      </w:r>
      <w:r>
        <w:rPr>
          <w:rFonts w:hint="default"/>
          <w:color w:val="000000"/>
          <w:sz w:val="26"/>
          <w:szCs w:val="26"/>
          <w:highlight w:val="white"/>
          <w:rtl w:val="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.</w:t>
      </w:r>
    </w:p>
    <w:p w14:paraId="6DDAEC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210" w:right="113" w:firstLine="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31FA2CC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jc w:val="both"/>
        <w:rPr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color w:val="000000"/>
          <w:sz w:val="26"/>
          <w:szCs w:val="26"/>
          <w:highlight w:val="white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Write a program to represent the given graph using adjacency linked list and implement Depth First Search Traversal for a given graph. </w:t>
      </w:r>
    </w:p>
    <w:p w14:paraId="6D63D9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firstLine="0"/>
        <w:jc w:val="both"/>
        <w:rPr>
          <w:color w:val="000000"/>
        </w:rPr>
      </w:pPr>
    </w:p>
    <w:p w14:paraId="6F94AA4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Write a program to implement a Hash Table using linear probing as the collision resolution strategy. The table should support the following operations:</w:t>
      </w:r>
    </w:p>
    <w:p w14:paraId="50680704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Insert</w:t>
      </w:r>
    </w:p>
    <w:p w14:paraId="64247BA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Search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1964ACD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 Write a program to implement a Hash Table using quadratic probing as the collision resolution strategy. The table should support the following operations:</w:t>
      </w:r>
    </w:p>
    <w:p w14:paraId="0C1B7C4B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Insert</w:t>
      </w:r>
    </w:p>
    <w:p w14:paraId="78E0406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Search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344E995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Implement a Min Heap tree and sort the elements. The following operations should be supported:</w:t>
      </w:r>
    </w:p>
    <w:p w14:paraId="5B21CF42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heapify</w:t>
      </w:r>
    </w:p>
    <w:p w14:paraId="3659DE37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extractMin (Deleting the min element) </w:t>
      </w:r>
    </w:p>
    <w:p w14:paraId="6AFAA72F"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heapsort</w:t>
      </w:r>
      <w:r>
        <w:rPr>
          <w:color w:val="000000"/>
          <w:sz w:val="26"/>
          <w:szCs w:val="26"/>
          <w:highlight w:val="white"/>
          <w:rtl w:val="0"/>
        </w:rPr>
        <w:br w:type="textWrapping"/>
      </w:r>
    </w:p>
    <w:p w14:paraId="667F61A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57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Implement the Max Heap tree and sort the elements. The following operations should be supported:</w:t>
      </w:r>
    </w:p>
    <w:p w14:paraId="7AA53EA7">
      <w:pPr>
        <w:numPr>
          <w:ilvl w:val="1"/>
          <w:numId w:val="1"/>
        </w:numP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heapify</w:t>
      </w:r>
    </w:p>
    <w:p w14:paraId="635B244E">
      <w:pPr>
        <w:numPr>
          <w:ilvl w:val="1"/>
          <w:numId w:val="1"/>
        </w:numPr>
        <w:spacing w:line="360" w:lineRule="auto"/>
        <w:ind w:left="1440" w:right="113" w:hanging="360"/>
        <w:jc w:val="both"/>
        <w:rPr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 xml:space="preserve">extractMax (Deleting the max element) </w:t>
      </w:r>
    </w:p>
    <w:p w14:paraId="6932F144">
      <w:pPr>
        <w:numPr>
          <w:ilvl w:val="1"/>
          <w:numId w:val="1"/>
        </w:numPr>
        <w:spacing w:line="360" w:lineRule="auto"/>
        <w:ind w:left="1440" w:right="113" w:hanging="360"/>
        <w:jc w:val="both"/>
        <w:rPr>
          <w:ins w:id="0" w:author="Prof. Siddhartha Chandra" w:date="2023-11-24T15:14:00Z"/>
          <w:color w:val="000000"/>
        </w:rPr>
      </w:pPr>
      <w:r>
        <w:rPr>
          <w:color w:val="000000"/>
          <w:sz w:val="26"/>
          <w:szCs w:val="26"/>
          <w:highlight w:val="white"/>
          <w:rtl w:val="0"/>
        </w:rPr>
        <w:t>Heapsort</w:t>
      </w:r>
      <w:r>
        <w:rPr>
          <w:rFonts w:hint="default"/>
          <w:color w:val="000000"/>
          <w:sz w:val="26"/>
          <w:szCs w:val="26"/>
          <w:highlight w:val="white"/>
          <w:rtl w:val="0"/>
          <w:lang w:val="en-IN"/>
        </w:rPr>
        <w:t xml:space="preserve"> </w:t>
      </w:r>
      <w:ins w:id="1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</w:p>
    <w:p w14:paraId="073DE6A7">
      <w:pPr>
        <w:numPr>
          <w:ilvl w:val="0"/>
          <w:numId w:val="1"/>
        </w:numPr>
        <w:spacing w:line="360" w:lineRule="auto"/>
        <w:ind w:left="570" w:hanging="360"/>
        <w:rPr>
          <w:ins w:id="2" w:author="Prof. Siddhartha Chandra" w:date="2023-11-24T15:14:00Z"/>
          <w:color w:val="000000"/>
          <w:sz w:val="26"/>
          <w:szCs w:val="26"/>
          <w:highlight w:val="white"/>
        </w:rPr>
      </w:pPr>
      <w:ins w:id="3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Add 2 non-negative numbers that have been given as a linked list</w:t>
        </w:r>
      </w:ins>
      <w:ins w:id="4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br w:type="textWrapping"/>
        </w:r>
      </w:ins>
      <w:ins w:id="5" w:author="Prof. Siddhartha Chandra" w:date="2023-11-24T15:14:00Z">
        <w:r>
          <w:rPr>
            <w:i/>
            <w:color w:val="auto"/>
            <w:sz w:val="26"/>
            <w:szCs w:val="26"/>
            <w:highlight w:val="white"/>
            <w:rtl w:val="0"/>
          </w:rPr>
          <w:t>Given two non-empty linked lists representing two non-negative integers. The most significant digit comes first and each of their nodes contains a single digit. Add the two numbers and return the sum as a linked list. You may assume the two numbers do not contain any leading zero, except the number 0 itself.</w:t>
        </w:r>
      </w:ins>
      <w:ins w:id="6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br w:type="textWrapping"/>
        </w:r>
      </w:ins>
      <w:ins w:id="7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Example 1:</w:t>
        </w:r>
      </w:ins>
      <w:ins w:id="8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br w:type="textWrapping"/>
        </w:r>
      </w:ins>
      <w:ins w:id="9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operand_1:       7 → 2 → 3 → 3</w:t>
        </w:r>
      </w:ins>
      <w:ins w:id="10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br w:type="textWrapping"/>
        </w:r>
      </w:ins>
      <w:ins w:id="11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operand_2:</w:t>
        </w:r>
      </w:ins>
      <w:r>
        <w:rPr>
          <w:rFonts w:hint="default"/>
          <w:color w:val="auto"/>
          <w:sz w:val="26"/>
          <w:szCs w:val="26"/>
          <w:highlight w:val="white"/>
          <w:u w:val="single"/>
          <w:rtl w:val="0"/>
          <w:lang w:val="en-IN"/>
        </w:rPr>
        <w:tab/>
      </w:r>
      <w:ins w:id="12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5 → 7 → 4</w:t>
        </w:r>
      </w:ins>
      <w:ins w:id="13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br w:type="textWrapping"/>
        </w:r>
      </w:ins>
      <w:ins w:id="14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result:</w:t>
        </w:r>
      </w:ins>
      <w:ins w:id="15" w:author="Prof. Siddhartha Chandra" w:date="2023-11-24T15:14:00Z">
        <w:r>
          <w:rPr>
            <w:color w:val="auto"/>
            <w:sz w:val="26"/>
            <w:szCs w:val="26"/>
            <w:highlight w:val="white"/>
            <w:u w:val="single"/>
            <w:rtl w:val="0"/>
          </w:rPr>
          <w:t xml:space="preserve"> </w:t>
        </w:r>
      </w:ins>
      <w:r>
        <w:rPr>
          <w:rFonts w:hint="default"/>
          <w:color w:val="auto"/>
          <w:sz w:val="26"/>
          <w:szCs w:val="26"/>
          <w:highlight w:val="white"/>
          <w:u w:val="single"/>
          <w:rtl w:val="0"/>
          <w:lang w:val="en-IN"/>
        </w:rPr>
        <w:tab/>
      </w:r>
      <w:r>
        <w:rPr>
          <w:rFonts w:hint="default"/>
          <w:color w:val="auto"/>
          <w:sz w:val="26"/>
          <w:szCs w:val="26"/>
          <w:highlight w:val="white"/>
          <w:u w:val="single"/>
          <w:rtl w:val="0"/>
          <w:lang w:val="en-IN"/>
        </w:rPr>
        <w:t xml:space="preserve">    </w:t>
      </w:r>
      <w:ins w:id="16" w:author="Prof. Siddhartha Chandra" w:date="2023-11-24T15:14:00Z">
        <w:r>
          <w:rPr>
            <w:color w:val="auto"/>
            <w:sz w:val="26"/>
            <w:szCs w:val="26"/>
            <w:highlight w:val="white"/>
            <w:rtl w:val="0"/>
          </w:rPr>
          <w:t>7 → 8 → 0 → 7</w:t>
        </w:r>
      </w:ins>
      <w:ins w:id="17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</w:p>
    <w:p w14:paraId="71C35934">
      <w:pPr>
        <w:numPr>
          <w:ilvl w:val="0"/>
          <w:numId w:val="1"/>
        </w:numPr>
        <w:spacing w:after="240" w:line="360" w:lineRule="auto"/>
        <w:ind w:left="570" w:hanging="360"/>
        <w:rPr>
          <w:ins w:id="18" w:author="Prof. Siddhartha Chandra" w:date="2023-11-24T15:14:00Z"/>
          <w:color w:val="000000"/>
          <w:sz w:val="26"/>
          <w:szCs w:val="26"/>
          <w:highlight w:val="white"/>
        </w:rPr>
      </w:pPr>
      <w:ins w:id="19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Rotate a Linked List by ‘k’ places.</w:t>
        </w:r>
      </w:ins>
      <w:ins w:id="20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  <w:ins w:id="21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Example 1:</w:t>
        </w:r>
      </w:ins>
      <w:ins w:id="22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  <w:ins w:id="23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input: 1 → 2 → 3 → 4 → 5 , k = 1</w:t>
        </w:r>
      </w:ins>
      <w:ins w:id="24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  <w:ins w:id="25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output: 5 → 1 → 2 → 3 → 4</w:t>
        </w:r>
      </w:ins>
    </w:p>
    <w:p w14:paraId="0F0079F3">
      <w:pPr>
        <w:spacing w:before="240" w:after="240" w:line="360" w:lineRule="auto"/>
        <w:ind w:left="570" w:firstLine="0"/>
        <w:rPr>
          <w:color w:val="000000"/>
          <w:sz w:val="26"/>
          <w:szCs w:val="26"/>
          <w:highlight w:val="white"/>
        </w:rPr>
      </w:pPr>
      <w:ins w:id="26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Example 2:</w:t>
        </w:r>
      </w:ins>
      <w:ins w:id="27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  <w:ins w:id="28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input: 1 → 2 → 3 → 4 → 5 , k = 2</w:t>
        </w:r>
      </w:ins>
      <w:ins w:id="29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br w:type="textWrapping"/>
        </w:r>
      </w:ins>
      <w:ins w:id="30" w:author="Prof. Siddhartha Chandra" w:date="2023-11-24T15:14:00Z">
        <w:r>
          <w:rPr>
            <w:color w:val="000000"/>
            <w:sz w:val="26"/>
            <w:szCs w:val="26"/>
            <w:highlight w:val="white"/>
            <w:rtl w:val="0"/>
          </w:rPr>
          <w:t>output: 4 → 5 → 1 → 2 → 3</w:t>
        </w:r>
      </w:ins>
    </w:p>
    <w:p w14:paraId="09715372">
      <w:pPr>
        <w:numPr>
          <w:ilvl w:val="0"/>
          <w:numId w:val="1"/>
        </w:numPr>
        <w:spacing w:before="240" w:after="240" w:line="360" w:lineRule="auto"/>
        <w:ind w:left="570" w:hanging="360"/>
        <w:rPr>
          <w:color w:val="000000"/>
          <w:sz w:val="26"/>
          <w:szCs w:val="26"/>
          <w:highlight w:val="whit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Swap nodes of a linked list in pairs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br w:type="textWrapping"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Example 1: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br w:type="textWrapping"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input: 1 → 2 → 3 → 4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br w:type="textWrapping"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output: 2 → 1 → 4 → 3</w:t>
      </w:r>
    </w:p>
    <w:p w14:paraId="13B27EBB">
      <w:pPr>
        <w:spacing w:before="240" w:after="240" w:line="360" w:lineRule="auto"/>
        <w:ind w:left="570" w:firstLine="0"/>
        <w:rPr>
          <w:rFonts w:ascii="Cardo" w:hAnsi="Cardo" w:eastAsia="Cardo" w:cs="Cardo"/>
          <w:color w:val="000000"/>
          <w:sz w:val="26"/>
          <w:szCs w:val="26"/>
          <w:highlight w:val="whit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Example 2: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br w:type="textWrapping"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input: 1 → 2 → 3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br w:type="textWrapping"/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output: 2 → 1 → 3</w:t>
      </w:r>
    </w:p>
    <w:p w14:paraId="05B60030">
      <w:pPr>
        <w:numPr>
          <w:ilvl w:val="0"/>
          <w:numId w:val="1"/>
        </w:numPr>
        <w:spacing w:before="240" w:after="0" w:afterAutospacing="0" w:line="360" w:lineRule="auto"/>
        <w:ind w:left="570" w:hanging="360"/>
        <w:rPr>
          <w:rFonts w:ascii="Cardo" w:hAnsi="Cardo" w:eastAsia="Cardo" w:cs="Cardo"/>
          <w:color w:val="auto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auto"/>
          <w:sz w:val="26"/>
          <w:szCs w:val="26"/>
          <w:highlight w:val="white"/>
          <w:rtl w:val="0"/>
        </w:rPr>
        <w:t>Construct a binary tree using recursion and traverse it in all possible traversal.</w:t>
      </w:r>
    </w:p>
    <w:p w14:paraId="5A6E0308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auto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auto"/>
          <w:sz w:val="26"/>
          <w:szCs w:val="26"/>
          <w:highlight w:val="white"/>
          <w:rtl w:val="0"/>
        </w:rPr>
        <w:t>Construct a binary tree and count the number of leaves in the tree</w:t>
      </w:r>
    </w:p>
    <w:p w14:paraId="2057D4B8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auto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auto"/>
          <w:sz w:val="26"/>
          <w:szCs w:val="26"/>
          <w:highlight w:val="white"/>
          <w:rtl w:val="0"/>
        </w:rPr>
        <w:t>Construct a binary tree using recursion and get the height of given node.</w:t>
      </w:r>
    </w:p>
    <w:p w14:paraId="449ADF94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000000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Construct a Binary search tree and get the minimum and maximum key in the tree.</w:t>
      </w:r>
    </w:p>
    <w:p w14:paraId="2E5F02E0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000000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Construct a binary search tree and get the predecessor of the given node.</w:t>
      </w:r>
    </w:p>
    <w:p w14:paraId="74CC52B3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000000"/>
          <w:sz w:val="26"/>
          <w:szCs w:val="26"/>
          <w:highlight w:val="whit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Construct a binary search tree and get the successor of the given node.</w:t>
      </w:r>
    </w:p>
    <w:p w14:paraId="37420142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000000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Construct a binary search tree and get the balance factor of the given node.</w:t>
      </w:r>
    </w:p>
    <w:p w14:paraId="5B6FAED3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000000"/>
          <w:sz w:val="26"/>
          <w:szCs w:val="26"/>
          <w:highlight w:val="whit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Construct an AVL tree and execute left rotatio</w:t>
      </w:r>
      <w:r>
        <w:rPr>
          <w:rFonts w:hint="default" w:ascii="Cardo" w:hAnsi="Cardo" w:eastAsia="Cardo" w:cs="Cardo"/>
          <w:color w:val="000000"/>
          <w:sz w:val="26"/>
          <w:szCs w:val="26"/>
          <w:highlight w:val="white"/>
          <w:rtl w:val="0"/>
          <w:lang w:val="en-IN"/>
        </w:rPr>
        <w:t>n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 xml:space="preserve"> on it.</w:t>
      </w:r>
    </w:p>
    <w:p w14:paraId="3389F486">
      <w:pPr>
        <w:numPr>
          <w:ilvl w:val="0"/>
          <w:numId w:val="1"/>
        </w:numPr>
        <w:spacing w:before="0" w:beforeAutospacing="0" w:after="0" w:afterAutospacing="0" w:line="360" w:lineRule="auto"/>
        <w:ind w:left="570" w:hanging="360"/>
        <w:rPr>
          <w:rFonts w:ascii="Cardo" w:hAnsi="Cardo" w:eastAsia="Cardo" w:cs="Cardo"/>
          <w:color w:val="000000"/>
          <w:sz w:val="26"/>
          <w:szCs w:val="26"/>
          <w:highlight w:val="white"/>
          <w:u w:val="none"/>
        </w:rPr>
      </w:pP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>Construct an AVL tree and execute right rotatio</w:t>
      </w:r>
      <w:r>
        <w:rPr>
          <w:rFonts w:hint="default" w:ascii="Cardo" w:hAnsi="Cardo" w:eastAsia="Cardo" w:cs="Cardo"/>
          <w:color w:val="000000"/>
          <w:sz w:val="26"/>
          <w:szCs w:val="26"/>
          <w:highlight w:val="white"/>
          <w:rtl w:val="0"/>
          <w:lang w:val="en-IN"/>
        </w:rPr>
        <w:t>n</w:t>
      </w:r>
      <w:r>
        <w:rPr>
          <w:rFonts w:ascii="Cardo" w:hAnsi="Cardo" w:eastAsia="Cardo" w:cs="Cardo"/>
          <w:color w:val="000000"/>
          <w:sz w:val="26"/>
          <w:szCs w:val="26"/>
          <w:highlight w:val="white"/>
          <w:rtl w:val="0"/>
        </w:rPr>
        <w:t xml:space="preserve"> on it.</w:t>
      </w:r>
    </w:p>
    <w:p w14:paraId="3B6EAC82">
      <w:pPr>
        <w:spacing w:before="240" w:after="240" w:line="360" w:lineRule="auto"/>
        <w:ind w:lef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highlight w:val="none"/>
          <w:u w:val="none"/>
          <w:shd w:val="clear" w:fill="auto"/>
          <w:vertAlign w:val="baseline"/>
          <w:rPrChange w:id="32" w:author="Prof. Siddhartha Chandra" w:date="2023-11-24T15:14:00Z">
            <w:rPr>
              <w:rFonts w:ascii="Cardo" w:hAnsi="Cardo" w:eastAsia="Cardo" w:cs="Cardo"/>
              <w:color w:val="000000"/>
              <w:sz w:val="26"/>
              <w:szCs w:val="26"/>
              <w:highlight w:val="white"/>
            </w:rPr>
          </w:rPrChange>
        </w:rPr>
        <w:pPrChange w:id="31" w:author="Prof. Siddhartha Chandra" w:date="2023-11-24T15:14:00Z">
          <w:pPr>
            <w:spacing w:before="240" w:after="240" w:line="360" w:lineRule="auto"/>
            <w:ind w:left="570" w:firstLine="0"/>
            <w:jc w:val="both"/>
          </w:pPr>
        </w:pPrChange>
      </w:pPr>
    </w:p>
    <w:sectPr>
      <w:pgSz w:w="11906" w:h="16838"/>
      <w:pgMar w:top="520" w:right="686" w:bottom="240" w:left="1095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  <w:highlight w:val="none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rof. Siddhartha Chandra">
    <w15:presenceInfo w15:providerId="None" w15:userId="Prof. Siddhartha Cha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9403B52"/>
    <w:rsid w:val="330633AE"/>
    <w:rsid w:val="39A60299"/>
    <w:rsid w:val="401C07F9"/>
    <w:rsid w:val="4ABD5B97"/>
    <w:rsid w:val="5AAD05D8"/>
    <w:rsid w:val="76132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color w:val="00000A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5516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2024-10-30T12:49:00Z</dcterms:created>
  <dc:creator>shrik</dc:creator>
  <cp:lastModifiedBy>shrik</cp:lastModifiedBy>
  <dcterms:modified xsi:type="dcterms:W3CDTF">2024-11-21T03:50:19Z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66D226865F804147AE32820A2A50D5A0_12</vt:lpwstr>
  </property>
</Properties>
</file>